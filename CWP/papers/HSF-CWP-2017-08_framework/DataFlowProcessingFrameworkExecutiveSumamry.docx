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d7w1tztjkjbc" w:id="0"/>
      <w:bookmarkEnd w:id="0"/>
      <w:r w:rsidDel="00000000" w:rsidR="00000000" w:rsidRPr="00000000">
        <w:rPr>
          <w:color w:val="ff0000"/>
          <w:rtl w:val="0"/>
        </w:rPr>
        <w:t xml:space="preserve">DRAFT </w:t>
      </w:r>
      <w:r w:rsidDel="00000000" w:rsidR="00000000" w:rsidRPr="00000000">
        <w:rPr>
          <w:rtl w:val="0"/>
        </w:rPr>
        <w:t xml:space="preserve">Data Processing Framework</w:t>
      </w:r>
      <w:r w:rsidDel="00000000" w:rsidR="00000000" w:rsidRPr="00000000">
        <w:rPr>
          <w:rtl w:val="0"/>
        </w:rPr>
        <w:t xml:space="preserve"> WG Report</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eo8tq5b7ch4s">
            <w:r w:rsidDel="00000000" w:rsidR="00000000" w:rsidRPr="00000000">
              <w:rPr>
                <w:color w:val="1155cc"/>
                <w:u w:val="single"/>
                <w:rtl w:val="0"/>
              </w:rPr>
              <w:t xml:space="preserve">Scope and Challenges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hdbmr7bqas6">
            <w:r w:rsidDel="00000000" w:rsidR="00000000" w:rsidRPr="00000000">
              <w:rPr>
                <w:color w:val="1155cc"/>
                <w:u w:val="single"/>
                <w:rtl w:val="0"/>
              </w:rPr>
              <w:t xml:space="preserve">Stakeholders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nvlnbdsw400">
            <w:r w:rsidDel="00000000" w:rsidR="00000000" w:rsidRPr="00000000">
              <w:rPr>
                <w:color w:val="1155cc"/>
                <w:u w:val="single"/>
                <w:rtl w:val="0"/>
              </w:rPr>
              <w:t xml:space="preserve">Current Practice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n7kh08xqx60">
            <w:r w:rsidDel="00000000" w:rsidR="00000000" w:rsidRPr="00000000">
              <w:rPr>
                <w:color w:val="1155cc"/>
                <w:u w:val="single"/>
                <w:rtl w:val="0"/>
              </w:rPr>
              <w:t xml:space="preserve">Roadmap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kmpr6cpeotg">
            <w:r w:rsidDel="00000000" w:rsidR="00000000" w:rsidRPr="00000000">
              <w:rPr>
                <w:color w:val="1155cc"/>
                <w:u w:val="single"/>
                <w:rtl w:val="0"/>
              </w:rPr>
              <w:t xml:space="preserve">One-year goals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ug1iw8sk0or">
            <w:r w:rsidDel="00000000" w:rsidR="00000000" w:rsidRPr="00000000">
              <w:rPr>
                <w:color w:val="1155cc"/>
                <w:u w:val="single"/>
                <w:rtl w:val="0"/>
              </w:rPr>
              <w:t xml:space="preserve">Three-year goals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aq5va8s7ct7">
            <w:r w:rsidDel="00000000" w:rsidR="00000000" w:rsidRPr="00000000">
              <w:rPr>
                <w:color w:val="1155cc"/>
                <w:u w:val="single"/>
                <w:rtl w:val="0"/>
              </w:rPr>
              <w:t xml:space="preserve">Five-year goals</w:t>
            </w:r>
          </w:hyperlink>
          <w:r w:rsidDel="00000000" w:rsidR="00000000" w:rsidRPr="00000000">
            <w:rPr>
              <w:rtl w:val="0"/>
            </w:rPr>
          </w:r>
        </w:p>
        <w:p w:rsidR="00000000" w:rsidDel="00000000" w:rsidP="00000000" w:rsidRDefault="00000000" w:rsidRPr="00000000">
          <w:pPr>
            <w:spacing w:after="80" w:before="60" w:line="240" w:lineRule="auto"/>
            <w:ind w:left="720" w:firstLine="0"/>
            <w:contextualSpacing w:val="0"/>
            <w:rPr>
              <w:color w:val="1155cc"/>
              <w:u w:val="single"/>
            </w:rPr>
          </w:pPr>
          <w:hyperlink w:anchor="_j9dsjvdxjkmz">
            <w:r w:rsidDel="00000000" w:rsidR="00000000" w:rsidRPr="00000000">
              <w:rPr>
                <w:color w:val="1155cc"/>
                <w:u w:val="single"/>
                <w:rtl w:val="0"/>
              </w:rPr>
              <w:t xml:space="preserve">Working towards these goals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The aim of this document is to promote a common vision and roadmap for data processing frameworks that will allow enhanced collaboration across experiments and will meet future challenges </w:t>
      </w:r>
      <w:r w:rsidDel="00000000" w:rsidR="00000000" w:rsidRPr="00000000">
        <w:rPr>
          <w:rtl w:val="0"/>
        </w:rPr>
        <w:t xml:space="preserve">given the variety of stakeholders which will be defined below</w:t>
      </w:r>
      <w:r w:rsidDel="00000000" w:rsidR="00000000" w:rsidRPr="00000000">
        <w:rPr>
          <w:rtl w:val="0"/>
        </w:rPr>
        <w:t xml:space="preserve">. We describe the problem domain and introduce the concepts and relationships needed to formulate common data processing framework solutions for the future. </w:t>
      </w:r>
    </w:p>
    <w:p w:rsidR="00000000" w:rsidDel="00000000" w:rsidP="00000000" w:rsidRDefault="00000000" w:rsidRPr="00000000">
      <w:pPr>
        <w:spacing w:after="200" w:lineRule="auto"/>
        <w:ind w:firstLine="720"/>
        <w:contextualSpacing w:val="0"/>
        <w:rPr/>
      </w:pPr>
      <w:r w:rsidDel="00000000" w:rsidR="00000000" w:rsidRPr="00000000">
        <w:rPr>
          <w:rtl w:val="0"/>
        </w:rPr>
        <w:t xml:space="preserve">The time periods of interest for this document are DUNE and HL-LHC</w:t>
      </w:r>
      <w:r w:rsidDel="00000000" w:rsidR="00000000" w:rsidRPr="00000000">
        <w:rPr>
          <w:rtl w:val="0"/>
        </w:rPr>
        <w:t xml:space="preserve">, which will deliver on the order of 50 PB data events per year per experiment . The results of the proposed  R&amp;D ought to be used for building the fina. l software systems that will be utilized in commissioning and operations of these experiments and the processing of the data.</w:t>
      </w:r>
    </w:p>
    <w:p w:rsidR="00000000" w:rsidDel="00000000" w:rsidP="00000000" w:rsidRDefault="00000000" w:rsidRPr="00000000">
      <w:pPr>
        <w:pStyle w:val="Heading1"/>
        <w:contextualSpacing w:val="0"/>
        <w:rPr>
          <w:b w:val="1"/>
        </w:rPr>
      </w:pPr>
      <w:bookmarkStart w:colFirst="0" w:colLast="0" w:name="_eo8tq5b7ch4s" w:id="1"/>
      <w:bookmarkEnd w:id="1"/>
      <w:r w:rsidDel="00000000" w:rsidR="00000000" w:rsidRPr="00000000">
        <w:rPr>
          <w:b w:val="1"/>
          <w:rtl w:val="0"/>
        </w:rPr>
        <w:t xml:space="preserve">Scope and Challenges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Frameworks  in  HEP  are  used  for  the  collaboration-wide  data  processing  tasks  of</w:t>
      </w:r>
    </w:p>
    <w:p w:rsidR="00000000" w:rsidDel="00000000" w:rsidP="00000000" w:rsidRDefault="00000000" w:rsidRPr="00000000">
      <w:pPr>
        <w:contextualSpacing w:val="0"/>
        <w:rPr/>
      </w:pPr>
      <w:r w:rsidDel="00000000" w:rsidR="00000000" w:rsidRPr="00000000">
        <w:rPr>
          <w:rtl w:val="0"/>
        </w:rPr>
        <w:t xml:space="preserve">triggering, reconstruction, and simulation, as well as other tasks that subgroups of an experiment collaboration are responsible for, such as detector alignment and calibration. </w:t>
      </w:r>
    </w:p>
    <w:p w:rsidR="00000000" w:rsidDel="00000000" w:rsidP="00000000" w:rsidRDefault="00000000" w:rsidRPr="00000000">
      <w:pPr>
        <w:contextualSpacing w:val="0"/>
        <w:rPr>
          <w:color w:val="999999"/>
        </w:rPr>
      </w:pPr>
      <w:r w:rsidDel="00000000" w:rsidR="00000000" w:rsidRPr="00000000">
        <w:rPr>
          <w:rtl w:val="0"/>
        </w:rPr>
        <w:t xml:space="preserve">Providing common framework services and libraries that will meet with compute and data needs for HL-LHC experiments and the Intensity Frontier experiments is a large challenge given the multi-decade legacy in this </w:t>
      </w:r>
      <w:r w:rsidDel="00000000" w:rsidR="00000000" w:rsidRPr="00000000">
        <w:rPr>
          <w:rtl w:val="0"/>
        </w:rPr>
        <w:t xml:space="preserve">domain. At the same time the computing landscape is changing requiring enhanced framework functionality to help users adapt to these changes. We see a number of upcoming challenges that need to be addressed in the coming decade: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Changes needed in the programming model that are necessary to handle the massive </w:t>
      </w:r>
      <w:r w:rsidDel="00000000" w:rsidR="00000000" w:rsidRPr="00000000">
        <w:rPr>
          <w:rtl w:val="0"/>
        </w:rPr>
        <w:t xml:space="preserve">parallelism</w:t>
      </w:r>
      <w:r w:rsidDel="00000000" w:rsidR="00000000" w:rsidRPr="00000000">
        <w:rPr>
          <w:rtl w:val="0"/>
        </w:rPr>
        <w:t xml:space="preserve"> that will be present throughout all layers in the available compute facilities.  This is necessary because of the ever-increasing availability of specialized compute resources, and includes GPGPUs, Tensor Processing Units (TPUs), and tiered memory systems integrated with storage, ultra high-speed network interconnects.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Challenges related to advanced detector technology, like finer granularity high bandwidth continuous readout DAQ, and the need for a </w:t>
      </w:r>
      <w:r w:rsidDel="00000000" w:rsidR="00000000" w:rsidRPr="00000000">
        <w:rPr>
          <w:highlight w:val="white"/>
          <w:rtl w:val="0"/>
        </w:rPr>
        <w:t xml:space="preserve">very tight feedback loop for conditions</w:t>
      </w:r>
      <w:r w:rsidDel="00000000" w:rsidR="00000000" w:rsidRPr="00000000">
        <w:rPr>
          <w:highlight w:val="white"/>
          <w:rtl w:val="0"/>
        </w:rPr>
        <w:t xml:space="preserve"> which in turn requires a focus on low-latency solutions.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Tighter </w:t>
      </w:r>
      <w:r w:rsidDel="00000000" w:rsidR="00000000" w:rsidRPr="00000000">
        <w:rPr>
          <w:rtl w:val="0"/>
        </w:rPr>
        <w:t xml:space="preserve">integration with the computing model:</w:t>
      </w:r>
      <w:r w:rsidDel="00000000" w:rsidR="00000000" w:rsidRPr="00000000">
        <w:rPr>
          <w:rtl w:val="0"/>
        </w:rPr>
        <w:t xml:space="preserve"> informing higher-level systems (workflow, data management, workload management, job management) based on fundamental changes in compute facilities.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Support structures that permit frameworks to be collaboratively developed and maintained across a large number of experiments.  This includes excellent integration with the wider ecosystem encompasses development, deployment, and runtime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Provide flexibility and the interfaces required to efficiently integrate the various parallelization efforts on simulation, reconstruction and other fields.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challenge present in all of these elements is to ensure</w:t>
      </w:r>
      <w:r w:rsidDel="00000000" w:rsidR="00000000" w:rsidRPr="00000000">
        <w:rPr>
          <w:rtl w:val="0"/>
        </w:rPr>
        <w:t xml:space="preserve"> productivity</w:t>
      </w:r>
      <w:r w:rsidDel="00000000" w:rsidR="00000000" w:rsidRPr="00000000">
        <w:rPr>
          <w:rtl w:val="0"/>
        </w:rPr>
        <w:t xml:space="preserve"> given the increased complexity and scale of the upcoming experiments and computing facilities. This means decreasing program development and debugging time, and increasing efficiencies in diverse facilities use. Frameworks have accomplished these tasks in the past, the challenge is to continue this into the next generation experiments and facilities.</w:t>
      </w:r>
    </w:p>
    <w:p w:rsidR="00000000" w:rsidDel="00000000" w:rsidP="00000000" w:rsidRDefault="00000000" w:rsidRPr="00000000">
      <w:pPr>
        <w:pStyle w:val="Heading2"/>
        <w:contextualSpacing w:val="0"/>
        <w:rPr/>
      </w:pPr>
      <w:bookmarkStart w:colFirst="0" w:colLast="0" w:name="_nhdbmr7bqas6" w:id="2"/>
      <w:bookmarkEnd w:id="2"/>
      <w:r w:rsidDel="00000000" w:rsidR="00000000" w:rsidRPr="00000000">
        <w:rPr>
          <w:rtl w:val="0"/>
        </w:rPr>
        <w:t xml:space="preserve">Stakeholders</w:t>
      </w:r>
    </w:p>
    <w:p w:rsidR="00000000" w:rsidDel="00000000" w:rsidP="00000000" w:rsidRDefault="00000000" w:rsidRPr="00000000">
      <w:pPr>
        <w:spacing w:after="200" w:lineRule="auto"/>
        <w:contextualSpacing w:val="0"/>
        <w:rPr/>
      </w:pPr>
      <w:r w:rsidDel="00000000" w:rsidR="00000000" w:rsidRPr="00000000">
        <w:rPr>
          <w:rtl w:val="0"/>
        </w:rPr>
        <w:t xml:space="preserve">Understanding who influences the organization and behavior of the framework is obviously important. This is typically accomplished by collecting requirements and use cases. This paper does not pretend to do this. We do, however, recognize the </w:t>
      </w:r>
      <w:r w:rsidDel="00000000" w:rsidR="00000000" w:rsidRPr="00000000">
        <w:rPr>
          <w:rtl w:val="0"/>
        </w:rPr>
        <w:t xml:space="preserve">stakeholders</w:t>
      </w:r>
      <w:r w:rsidDel="00000000" w:rsidR="00000000" w:rsidRPr="00000000">
        <w:rPr>
          <w:rtl w:val="0"/>
        </w:rPr>
        <w:t xml:space="preserve"> that heavily influence the requirements placed upon an event processing framework. In this document we recognise that there are needs from several kinds of stakeholders:</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Physics developer</w:t>
      </w:r>
      <w:r w:rsidDel="00000000" w:rsidR="00000000" w:rsidRPr="00000000">
        <w:rPr>
          <w:rtl w:val="0"/>
        </w:rPr>
        <w:t xml:space="preserve">s who write trigger, reconstruction, simulation, and analysis algorithms that plug into the framework. This category also includes providers of generalized infrastructures which are used by the physics developers to implement the above applications. Examples are the upgraded Geant simulation engine and online triggering infrastructures.These are important because interfacing to them may impose special requirements on the Framework.</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Physics users who run framework programs for particular applications to produce collaboration wide datasets.</w:t>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Funding agencies/laboratories, who mandate security requirements, or dictate the need for shared software infrastructure projects</w:t>
      </w:r>
      <w:r w:rsidDel="00000000" w:rsidR="00000000" w:rsidRPr="00000000">
        <w:rPr>
          <w:rtl w:val="0"/>
        </w:rPr>
      </w:r>
    </w:p>
    <w:p w:rsidR="00000000" w:rsidDel="00000000" w:rsidP="00000000" w:rsidRDefault="00000000" w:rsidRPr="00000000">
      <w:pPr>
        <w:numPr>
          <w:ilvl w:val="0"/>
          <w:numId w:val="2"/>
        </w:numPr>
        <w:spacing w:after="200" w:lineRule="auto"/>
        <w:ind w:left="720" w:hanging="360"/>
        <w:contextualSpacing w:val="1"/>
        <w:rPr/>
      </w:pPr>
      <w:r w:rsidDel="00000000" w:rsidR="00000000" w:rsidRPr="00000000">
        <w:rPr>
          <w:rtl w:val="0"/>
        </w:rPr>
        <w:t xml:space="preserve">Facilities who buy, operate, and build new systems that existing software infrastructures must be adapted to or rethought for</w:t>
      </w:r>
      <w:r w:rsidDel="00000000" w:rsidR="00000000" w:rsidRPr="00000000">
        <w:rPr>
          <w:rtl w:val="0"/>
        </w:rPr>
      </w:r>
    </w:p>
    <w:p w:rsidR="00000000" w:rsidDel="00000000" w:rsidP="00000000" w:rsidRDefault="00000000" w:rsidRPr="00000000">
      <w:pPr>
        <w:spacing w:after="200" w:lineRule="auto"/>
        <w:contextualSpacing w:val="0"/>
        <w:jc w:val="center"/>
        <w:rPr/>
      </w:pPr>
      <w:r w:rsidDel="00000000" w:rsidR="00000000" w:rsidRPr="00000000">
        <w:rPr/>
        <mc:AlternateContent>
          <mc:Choice Requires="wpg">
            <w:drawing>
              <wp:inline distB="114300" distT="114300" distL="114300" distR="114300">
                <wp:extent cx="2876550" cy="2128768"/>
                <wp:effectExtent b="0" l="0" r="0" t="0"/>
                <wp:docPr id="1" name=""/>
                <a:graphic>
                  <a:graphicData uri="http://schemas.microsoft.com/office/word/2010/wordprocessingGroup">
                    <wpg:wgp>
                      <wpg:cNvGrpSpPr/>
                      <wpg:grpSpPr>
                        <a:xfrm>
                          <a:off x="1842700" y="772925"/>
                          <a:ext cx="2876550" cy="2128768"/>
                          <a:chOff x="1842700" y="772925"/>
                          <a:chExt cx="4520075" cy="3347050"/>
                        </a:xfrm>
                      </wpg:grpSpPr>
                      <wps:wsp>
                        <wps:cNvSpPr/>
                        <wps:cNvPr id="2" name="Shape 2"/>
                        <wps:spPr>
                          <a:xfrm>
                            <a:off x="3386550" y="1733500"/>
                            <a:ext cx="1425900" cy="1425900"/>
                          </a:xfrm>
                          <a:prstGeom prst="ellipse">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Framework</w:t>
                              </w:r>
                            </w:p>
                          </w:txbxContent>
                        </wps:txbx>
                        <wps:bodyPr anchorCtr="0" anchor="ctr" bIns="91425" lIns="91425" spcFirstLastPara="1" rIns="91425" wrap="square" tIns="91425"/>
                      </wps:wsp>
                      <wps:wsp>
                        <wps:cNvCnPr/>
                        <wps:spPr>
                          <a:xfrm flipH="1">
                            <a:off x="2818968" y="2950582"/>
                            <a:ext cx="776400" cy="464700"/>
                          </a:xfrm>
                          <a:prstGeom prst="straightConnector1">
                            <a:avLst/>
                          </a:prstGeom>
                          <a:noFill/>
                          <a:ln cap="flat" cmpd="sng" w="9525">
                            <a:solidFill>
                              <a:srgbClr val="595959"/>
                            </a:solidFill>
                            <a:prstDash val="solid"/>
                            <a:round/>
                            <a:headEnd len="lg" w="lg" type="none"/>
                            <a:tailEnd len="lg" w="lg" type="none"/>
                          </a:ln>
                        </wps:spPr>
                        <wps:bodyPr anchorCtr="0" anchor="ctr" bIns="91425" lIns="91425" spcFirstLastPara="1" rIns="91425" wrap="square" tIns="91425"/>
                      </wps:wsp>
                      <wps:wsp>
                        <wps:cNvCnPr/>
                        <wps:spPr>
                          <a:xfrm>
                            <a:off x="4603632" y="2950582"/>
                            <a:ext cx="782700" cy="464700"/>
                          </a:xfrm>
                          <a:prstGeom prst="straightConnector1">
                            <a:avLst/>
                          </a:prstGeom>
                          <a:noFill/>
                          <a:ln cap="flat" cmpd="sng" w="9525">
                            <a:solidFill>
                              <a:srgbClr val="595959"/>
                            </a:solidFill>
                            <a:prstDash val="solid"/>
                            <a:round/>
                            <a:headEnd len="lg" w="lg" type="none"/>
                            <a:tailEnd len="lg" w="lg" type="none"/>
                          </a:ln>
                        </wps:spPr>
                        <wps:bodyPr anchorCtr="0" anchor="ctr" bIns="91425" lIns="91425" spcFirstLastPara="1" rIns="91425" wrap="square" tIns="91425"/>
                      </wps:wsp>
                      <wps:wsp>
                        <wps:cNvCnPr/>
                        <wps:spPr>
                          <a:xfrm flipH="1" rot="10800000">
                            <a:off x="4603632" y="1477618"/>
                            <a:ext cx="782700" cy="464700"/>
                          </a:xfrm>
                          <a:prstGeom prst="straightConnector1">
                            <a:avLst/>
                          </a:prstGeom>
                          <a:noFill/>
                          <a:ln cap="flat" cmpd="sng" w="9525">
                            <a:solidFill>
                              <a:srgbClr val="595959"/>
                            </a:solidFill>
                            <a:prstDash val="solid"/>
                            <a:round/>
                            <a:headEnd len="lg" w="lg" type="none"/>
                            <a:tailEnd len="lg" w="lg" type="none"/>
                          </a:ln>
                        </wps:spPr>
                        <wps:bodyPr anchorCtr="0" anchor="ctr" bIns="91425" lIns="91425" spcFirstLastPara="1" rIns="91425" wrap="square" tIns="91425"/>
                      </wps:wsp>
                      <wps:wsp>
                        <wps:cNvCnPr/>
                        <wps:spPr>
                          <a:xfrm rot="10800000">
                            <a:off x="2818968" y="1477618"/>
                            <a:ext cx="776400" cy="464700"/>
                          </a:xfrm>
                          <a:prstGeom prst="straightConnector1">
                            <a:avLst/>
                          </a:prstGeom>
                          <a:noFill/>
                          <a:ln cap="flat" cmpd="sng" w="9525">
                            <a:solidFill>
                              <a:srgbClr val="595959"/>
                            </a:solidFill>
                            <a:prstDash val="solid"/>
                            <a:round/>
                            <a:headEnd len="lg" w="lg" type="none"/>
                            <a:tailEnd len="lg" w="lg" type="none"/>
                          </a:ln>
                        </wps:spPr>
                        <wps:bodyPr anchorCtr="0" anchor="ctr" bIns="91425" lIns="91425" spcFirstLastPara="1" rIns="91425" wrap="square" tIns="91425"/>
                      </wps:wsp>
                      <wps:wsp>
                        <wps:cNvSpPr/>
                        <wps:cNvPr id="8" name="Shape 8"/>
                        <wps:spPr>
                          <a:xfrm>
                            <a:off x="4410075" y="772925"/>
                            <a:ext cx="1952700" cy="704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Physics developer: writes algorithms that plug into a framework</w:t>
                              </w:r>
                            </w:p>
                          </w:txbxContent>
                        </wps:txbx>
                        <wps:bodyPr anchorCtr="0" anchor="ctr" bIns="91425" lIns="91425" spcFirstLastPara="1" rIns="91425" wrap="square" tIns="91425"/>
                      </wps:wsp>
                      <wps:wsp>
                        <wps:cNvSpPr/>
                        <wps:cNvPr id="10" name="Shape 10"/>
                        <wps:spPr>
                          <a:xfrm>
                            <a:off x="1842700" y="772925"/>
                            <a:ext cx="1952700" cy="704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Physics user: writes configurations and runs the framework</w:t>
                              </w:r>
                            </w:p>
                          </w:txbxContent>
                        </wps:txbx>
                        <wps:bodyPr anchorCtr="0" anchor="ctr" bIns="91425" lIns="91425" spcFirstLastPara="1" rIns="91425" wrap="square" tIns="91425"/>
                      </wps:wsp>
                      <wps:wsp>
                        <wps:cNvSpPr/>
                        <wps:cNvPr id="6" name="Shape 6"/>
                        <wps:spPr>
                          <a:xfrm>
                            <a:off x="4410075" y="3415275"/>
                            <a:ext cx="1952700" cy="704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Agencies: dictators of policy and direction</w:t>
                              </w:r>
                            </w:p>
                          </w:txbxContent>
                        </wps:txbx>
                        <wps:bodyPr anchorCtr="0" anchor="ctr" bIns="91425" lIns="91425" spcFirstLastPara="1" rIns="91425" wrap="square" tIns="91425"/>
                      </wps:wsp>
                      <wps:wsp>
                        <wps:cNvSpPr/>
                        <wps:cNvPr id="4" name="Shape 4"/>
                        <wps:spPr>
                          <a:xfrm>
                            <a:off x="1842700" y="3415275"/>
                            <a:ext cx="1952700" cy="704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Facilities: providers of computing resources</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2876550" cy="2128768"/>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76550" cy="21287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We attempt to address the needs of all of these stakeholders.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gnvlnbdsw400" w:id="3"/>
      <w:bookmarkEnd w:id="3"/>
      <w:r w:rsidDel="00000000" w:rsidR="00000000" w:rsidRPr="00000000">
        <w:rPr>
          <w:b w:val="1"/>
          <w:rtl w:val="0"/>
        </w:rPr>
        <w:t xml:space="preserve">Current Practice</w:t>
      </w:r>
      <w:r w:rsidDel="00000000" w:rsidR="00000000" w:rsidRPr="00000000">
        <w:rPr>
          <w:rtl w:val="0"/>
        </w:rPr>
      </w:r>
    </w:p>
    <w:p w:rsidR="00000000" w:rsidDel="00000000" w:rsidP="00000000" w:rsidRDefault="00000000" w:rsidRPr="00000000">
      <w:pPr>
        <w:spacing w:after="200" w:lineRule="auto"/>
        <w:ind w:left="0" w:firstLine="0"/>
        <w:contextualSpacing w:val="0"/>
        <w:rPr/>
      </w:pPr>
      <w:r w:rsidDel="00000000" w:rsidR="00000000" w:rsidRPr="00000000">
        <w:rPr>
          <w:rtl w:val="0"/>
        </w:rPr>
        <w:t xml:space="preserve">Although  most  frameworks  used  in  HEP  share  common  concepts,  there  are,  for mainly historical reasons, a number of different implementations; some of these are shared between experiments. </w:t>
      </w:r>
      <w:commentRangeStart w:id="0"/>
      <w:r w:rsidDel="00000000" w:rsidR="00000000" w:rsidRPr="00000000">
        <w:rPr>
          <w:rtl w:val="0"/>
        </w:rPr>
        <w:t xml:space="preserve">A complete description of framework use cases written for the Gaudi </w:t>
      </w:r>
      <w:r w:rsidDel="00000000" w:rsidR="00000000" w:rsidRPr="00000000">
        <w:rPr>
          <w:rtl w:val="0"/>
        </w:rPr>
        <w:t xml:space="preserve">collaboration is described in</w:t>
      </w:r>
      <w:r w:rsidDel="00000000" w:rsidR="00000000" w:rsidRPr="00000000">
        <w:rPr>
          <w:rtl w:val="0"/>
        </w:rPr>
        <w:t xml:space="preserve"> [2.fixme] and these are sufficiently general to apply to all HEP experiments. </w:t>
      </w:r>
      <w:commentRangeEnd w:id="0"/>
      <w:r w:rsidDel="00000000" w:rsidR="00000000" w:rsidRPr="00000000">
        <w:commentReference w:id="0"/>
      </w:r>
      <w:r w:rsidDel="00000000" w:rsidR="00000000" w:rsidRPr="00000000">
        <w:rPr>
          <w:rtl w:val="0"/>
        </w:rPr>
        <w:t xml:space="preserve">The Gaudi framework [70] was originally developed by LHCb, but is also used by ATLAS and various non-LHC experiments. CMS uses its own CMSSW framework [71], which was forked to provide the art framework for the Fermilab Intensity Frontier experiments [72]. Belle II uses basf2 [73]. The linear collider community developed and uses Marlin [74]. The FAIR experiments use FairROOT, closely related to ALICE’s AliROOT. The FAIR experiments and ALICE are now developing a new framework, which is called O2 [75]. At the time of writing, most major frameworks support basic parallelisation, both within and across events, based on a task-based model [76][77].</w:t>
      </w:r>
    </w:p>
    <w:p w:rsidR="00000000" w:rsidDel="00000000" w:rsidP="00000000" w:rsidRDefault="00000000" w:rsidRPr="00000000">
      <w:pPr>
        <w:spacing w:after="200" w:lineRule="auto"/>
        <w:ind w:left="0" w:firstLine="0"/>
        <w:contextualSpacing w:val="0"/>
        <w:rPr/>
      </w:pPr>
      <w:r w:rsidDel="00000000" w:rsidR="00000000" w:rsidRPr="00000000">
        <w:rPr>
          <w:rtl w:val="0"/>
        </w:rPr>
        <w:t xml:space="preserve"> The frameworks provide the necessary functionality like I/O, scheduling, configuration, logging, etc to support the execution of these processing components. The mentioned components provide functionalities like pattern finding in a certain sub-detector or the high-level identification of a given particle type. This layout allows independent development and a high flexibility in the usage of physics algorithms within an experiment collaboration.</w:t>
      </w:r>
    </w:p>
    <w:p w:rsidR="00000000" w:rsidDel="00000000" w:rsidP="00000000" w:rsidRDefault="00000000" w:rsidRPr="00000000">
      <w:pPr>
        <w:spacing w:after="200" w:lineRule="auto"/>
        <w:ind w:firstLine="720"/>
        <w:contextualSpacing w:val="0"/>
        <w:rPr/>
      </w:pPr>
      <w:r w:rsidDel="00000000" w:rsidR="00000000" w:rsidRPr="00000000">
        <w:rPr>
          <w:rtl w:val="0"/>
        </w:rPr>
        <w:t xml:space="preserve">The above defines frameworks in terms of its use.  A more formal definition is the framework holds the protocols, tools and concepts for defining, developing, and deploying physics algorithms, along with all the ancillary data and tools for providing services to the algorithms. This includes algorithm scheduling components, the event data model, handling of input and output from physics applications that utilize the framework, interfaces for non-event data, and configuration of framework applications.  Frameworks define processing and programming models for a collaboration, as well as fulfill requirements for interfacing to the computing model under which they operate.  The processing model is the mechanism used to execute and apportion work. Mechanisms for this are threads, tasks, heavy-weight processes along with interprocess communication.  Programming model elements, such as a well-defined logical </w:t>
      </w:r>
      <w:r w:rsidDel="00000000" w:rsidR="00000000" w:rsidRPr="00000000">
        <w:rPr>
          <w:rtl w:val="0"/>
        </w:rPr>
        <w:t xml:space="preserve">design</w:t>
      </w:r>
      <w:r w:rsidDel="00000000" w:rsidR="00000000" w:rsidRPr="00000000">
        <w:rPr>
          <w:rtl w:val="0"/>
        </w:rPr>
        <w:t xml:space="preserve">, scheduling, and interactions with multiple languages that permit efficient and maintainable algorithms, are also dictated by the processing framework. </w:t>
      </w:r>
      <w:r w:rsidDel="00000000" w:rsidR="00000000" w:rsidRPr="00000000">
        <w:rPr>
          <w:rtl w:val="0"/>
        </w:rPr>
        <w:t xml:space="preserve">The programming model also defines a well-thought out physical code layout that minimizes coupling of logically independent functionalities and libraries. This eases maintenance, extension and refactoring, which is inevitable over the lifetime of HEP experiments.</w:t>
      </w:r>
      <w:r w:rsidDel="00000000" w:rsidR="00000000" w:rsidRPr="00000000">
        <w:rPr>
          <w:rtl w:val="0"/>
        </w:rPr>
        <w:t xml:space="preserve"> The framework should provide hooks for doing monitoring and logging services for performance and other purposes. </w:t>
      </w:r>
    </w:p>
    <w:p w:rsidR="00000000" w:rsidDel="00000000" w:rsidP="00000000" w:rsidRDefault="00000000" w:rsidRPr="00000000">
      <w:pPr>
        <w:spacing w:after="200" w:lineRule="auto"/>
        <w:contextualSpacing w:val="0"/>
        <w:rPr/>
      </w:pPr>
      <w:r w:rsidDel="00000000" w:rsidR="00000000" w:rsidRPr="00000000">
        <w:rPr>
          <w:rtl w:val="0"/>
        </w:rPr>
        <w:t xml:space="preserve">We have identified two kinds of required behavior that have directly affected overall software system architecture, and therefore the organization of the framework itself: </w:t>
      </w:r>
    </w:p>
    <w:p w:rsidR="00000000" w:rsidDel="00000000" w:rsidP="00000000" w:rsidRDefault="00000000" w:rsidRPr="00000000">
      <w:pPr>
        <w:numPr>
          <w:ilvl w:val="0"/>
          <w:numId w:val="1"/>
        </w:numPr>
        <w:spacing w:after="200" w:lineRule="auto"/>
        <w:ind w:left="720" w:hanging="360"/>
        <w:contextualSpacing w:val="1"/>
        <w:rPr/>
      </w:pPr>
      <w:r w:rsidDel="00000000" w:rsidR="00000000" w:rsidRPr="00000000">
        <w:rPr>
          <w:rtl w:val="0"/>
        </w:rPr>
        <w:t xml:space="preserve">Throughput maximizing - here it is most important to efficiently move data through</w:t>
      </w:r>
      <w:r w:rsidDel="00000000" w:rsidR="00000000" w:rsidRPr="00000000">
        <w:rPr>
          <w:rtl w:val="0"/>
        </w:rPr>
        <w:t xml:space="preserve"> all </w:t>
      </w:r>
      <w:r w:rsidDel="00000000" w:rsidR="00000000" w:rsidRPr="00000000">
        <w:rPr>
          <w:rtl w:val="0"/>
        </w:rPr>
        <w:t xml:space="preserve">the available resources (memory, storage, and CPU), maximizing the number of events that are processed. The workload management systems used by experiments on the grid work towards this goal.</w:t>
      </w:r>
    </w:p>
    <w:p w:rsidR="00000000" w:rsidDel="00000000" w:rsidP="00000000" w:rsidRDefault="00000000" w:rsidRPr="00000000">
      <w:pPr>
        <w:numPr>
          <w:ilvl w:val="0"/>
          <w:numId w:val="1"/>
        </w:numPr>
        <w:spacing w:after="200" w:lineRule="auto"/>
        <w:ind w:left="720" w:hanging="360"/>
        <w:contextualSpacing w:val="1"/>
        <w:rPr/>
      </w:pPr>
      <w:r w:rsidDel="00000000" w:rsidR="00000000" w:rsidRPr="00000000">
        <w:rPr>
          <w:rtl w:val="0"/>
        </w:rPr>
        <w:t xml:space="preserve">Latency minimizing (or reducing) - online and interactive use cases where imposing constraints on how long it takes to calculate an answer for a particular datum is relevant and important.</w:t>
      </w:r>
      <w:r w:rsidDel="00000000" w:rsidR="00000000" w:rsidRPr="00000000">
        <w:rPr>
          <w:rtl w:val="0"/>
        </w:rPr>
        <w:t xml:space="preserve"> Dataflow and transaction processing systems work towards this goal.</w:t>
      </w:r>
    </w:p>
    <w:p w:rsidR="00000000" w:rsidDel="00000000" w:rsidP="00000000" w:rsidRDefault="00000000" w:rsidRPr="00000000">
      <w:pPr>
        <w:spacing w:after="200" w:lineRule="auto"/>
        <w:contextualSpacing w:val="0"/>
        <w:rPr/>
      </w:pPr>
      <w:r w:rsidDel="00000000" w:rsidR="00000000" w:rsidRPr="00000000">
        <w:rPr>
          <w:rtl w:val="0"/>
        </w:rPr>
        <w:t xml:space="preserve">Whether or not these differences necessitate fundamentally different software systems remains to be seen, but both concepts need to be accommodated and have relevant impact on the framework architecture and design.</w:t>
      </w:r>
      <w:r w:rsidDel="00000000" w:rsidR="00000000" w:rsidRPr="00000000">
        <w:rPr>
          <w:rtl w:val="0"/>
        </w:rPr>
        <w:t xml:space="preserve">  Ways of accommodating both goals through the same system architecture, or same software system with different configurations is an area of research, and could enable us to meet some of the challenges introduced in the previous section.</w:t>
      </w:r>
    </w:p>
    <w:p w:rsidR="00000000" w:rsidDel="00000000" w:rsidP="00000000" w:rsidRDefault="00000000" w:rsidRPr="00000000">
      <w:pPr>
        <w:spacing w:after="200" w:lineRule="auto"/>
        <w:contextualSpacing w:val="0"/>
        <w:rPr/>
      </w:pPr>
      <w:r w:rsidDel="00000000" w:rsidR="00000000" w:rsidRPr="00000000">
        <w:rPr>
          <w:rtl w:val="0"/>
        </w:rPr>
        <w:t xml:space="preserve">Current practice for throughput-maximizing system architectures have constrained the scope of framework designs.  Framework applications have largely been viewed by the system as a batch job with complex configuration, consuming resources according to rules dictated by the computing model: one process using one core on one node, operating independently with a fixed size memory space on a fixed set of files (streamed or read directly).   </w:t>
      </w:r>
      <w:r w:rsidDel="00000000" w:rsidR="00000000" w:rsidRPr="00000000">
        <w:rPr>
          <w:rtl w:val="0"/>
        </w:rPr>
        <w:t xml:space="preserve">Only recently has CMS broken this tradition starting in the beginning of Run 2, by utilizing all cores on one virtual node in one process space using threading</w:t>
      </w:r>
      <w:r w:rsidDel="00000000" w:rsidR="00000000" w:rsidRPr="00000000">
        <w:rPr>
          <w:rtl w:val="0"/>
        </w:rPr>
        <w:t xml:space="preserve">.  ATLAS is currently using a multi-process fork-and-copy-on-write solution to remove the constraint of one core/process. Both experiments were driven to solve this problem, by the ever growing needs for more memory per process brought on by the increasing complexity of LHC events. Current practice manages system-wide (or facility-wide) scaling by dividing up datasets, generating a framework application configuration, and scheduling jobs on nodes/cores to consume all available resources. Given anticipated changes in hardware (heterogeneity, connectivity, memory, storage) available at large computing facilities, the interplay between workflow/workload management systems and framework applications need to be carefully examined.  It may be advantageous to permit framework applications (or systems) to span resources, permitting them to be first-class participating in the business of scaling within a facility. </w:t>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kn7kh08xqx60" w:id="4"/>
      <w:bookmarkEnd w:id="4"/>
      <w:r w:rsidDel="00000000" w:rsidR="00000000" w:rsidRPr="00000000">
        <w:rPr>
          <w:b w:val="1"/>
          <w:rtl w:val="0"/>
        </w:rPr>
        <w:t xml:space="preserve">Roadmap</w:t>
      </w:r>
    </w:p>
    <w:p w:rsidR="00000000" w:rsidDel="00000000" w:rsidP="00000000" w:rsidRDefault="00000000" w:rsidRPr="00000000">
      <w:pPr>
        <w:pStyle w:val="Heading2"/>
        <w:contextualSpacing w:val="0"/>
        <w:rPr/>
      </w:pPr>
      <w:bookmarkStart w:colFirst="0" w:colLast="0" w:name="_7kmpr6cpeotg" w:id="5"/>
      <w:bookmarkEnd w:id="5"/>
      <w:r w:rsidDel="00000000" w:rsidR="00000000" w:rsidRPr="00000000">
        <w:rPr>
          <w:rtl w:val="0"/>
        </w:rPr>
        <w:t xml:space="preserve">One-year goals</w:t>
      </w:r>
    </w:p>
    <w:p w:rsidR="00000000" w:rsidDel="00000000" w:rsidP="00000000" w:rsidRDefault="00000000" w:rsidRPr="00000000">
      <w:pPr>
        <w:spacing w:after="200" w:lineRule="auto"/>
        <w:contextualSpacing w:val="0"/>
        <w:rPr/>
      </w:pPr>
      <w:r w:rsidDel="00000000" w:rsidR="00000000" w:rsidRPr="00000000">
        <w:rPr>
          <w:rtl w:val="0"/>
        </w:rPr>
        <w:t xml:space="preserve">Our assumption is that a set of one-year goals will be completed by the end of 2018.  We want work completed here to produce results that will be useful in refining and moving into satisfying the three-year goals. Below is a list of all the areas that we believe need work and ought to be considered when establishing projects that will help meet all or some subset of these goals.  Since this is R&amp;D, overall goals are papers, workshop reports, analysis results, and software architectures. A major purpose being to set direction for further R&amp;D, or defining a path towards a new production product development, or integration of results into existing software components.  </w:t>
      </w:r>
    </w:p>
    <w:p w:rsidR="00000000" w:rsidDel="00000000" w:rsidP="00000000" w:rsidRDefault="00000000" w:rsidRPr="00000000">
      <w:pPr>
        <w:spacing w:after="200" w:lineRule="auto"/>
        <w:contextualSpacing w:val="0"/>
        <w:rPr/>
      </w:pPr>
      <w:commentRangeStart w:id="1"/>
      <w:commentRangeStart w:id="2"/>
      <w:r w:rsidDel="00000000" w:rsidR="00000000" w:rsidRPr="00000000">
        <w:rPr>
          <w:b w:val="1"/>
          <w:rtl w:val="0"/>
        </w:rPr>
        <w:t xml:space="preserve">Concept refinemen</w:t>
      </w:r>
      <w:commentRangeEnd w:id="2"/>
      <w:r w:rsidDel="00000000" w:rsidR="00000000" w:rsidRPr="00000000">
        <w:commentReference w:id="2"/>
      </w:r>
      <w:r w:rsidDel="00000000" w:rsidR="00000000" w:rsidRPr="00000000">
        <w:rPr>
          <w:b w:val="1"/>
          <w:rtl w:val="0"/>
        </w:rPr>
        <w:t xml:space="preserve">t</w:t>
      </w:r>
      <w:r w:rsidDel="00000000" w:rsidR="00000000" w:rsidRPr="00000000">
        <w:rPr>
          <w:rtl w:val="0"/>
        </w:rPr>
        <w:t xml:space="preserve">. Jointly identify key abstractions that made frameworks good for HEP in detail beyond what can be described in this paper. Identify and describe where individual frameworks have similarly or uniquely implemented these concepts. A publishable paper should come of this that will serve as an agreed-upon guide for where we can hope to go.</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200" w:lineRule="auto"/>
        <w:contextualSpacing w:val="0"/>
        <w:rPr/>
      </w:pPr>
      <w:commentRangeStart w:id="3"/>
      <w:r w:rsidDel="00000000" w:rsidR="00000000" w:rsidRPr="00000000">
        <w:rPr>
          <w:b w:val="1"/>
          <w:rtl w:val="0"/>
        </w:rPr>
        <w:t xml:space="preserve">Technology investigations</w:t>
      </w:r>
      <w:r w:rsidDel="00000000" w:rsidR="00000000" w:rsidRPr="00000000">
        <w:rPr>
          <w:rtl w:val="0"/>
        </w:rPr>
        <w:t xml:space="preserve">. There are three key areas that ought to be explored to help determine future direction with regards to software technology. The areas are: (1) task-based programming tools, (2) parallel number crunching libraries, and (3) framework workflow management.</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200" w:lineRule="auto"/>
        <w:contextualSpacing w:val="0"/>
        <w:rPr/>
      </w:pPr>
      <w:commentRangeStart w:id="4"/>
      <w:commentRangeStart w:id="5"/>
      <w:commentRangeStart w:id="6"/>
      <w:commentRangeStart w:id="7"/>
      <w:r w:rsidDel="00000000" w:rsidR="00000000" w:rsidRPr="00000000">
        <w:rPr>
          <w:b w:val="1"/>
          <w:rtl w:val="0"/>
        </w:rPr>
        <w:t xml:space="preserve">Functional programming</w:t>
      </w:r>
      <w:r w:rsidDel="00000000" w:rsidR="00000000" w:rsidRPr="00000000">
        <w:rPr>
          <w:rtl w:val="0"/>
        </w:rPr>
        <w:t xml:space="preserve">. Conduct a study describing where we currently are with functional programming.  The study should address the following questions.  1. What are the perceived benefits and drawbacks?  2. Where can it be useful? 3. What does it mean in terms of framework changes?  4. Where is language support headed for this kind of programming, and recommendations for where to go next.</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b w:val="1"/>
          <w:rtl w:val="0"/>
        </w:rPr>
        <w:t xml:space="preserve">Support multiple concurrent scheduling tools, strategies, time scales, and granularities. </w:t>
      </w:r>
      <w:r w:rsidDel="00000000" w:rsidR="00000000" w:rsidRPr="00000000">
        <w:rPr>
          <w:rtl w:val="0"/>
        </w:rPr>
        <w:t xml:space="preserve">Describe how an event-parallel execution framework handles event-asynchronous I/O and processing (e.g. alignment, offloading). Describe how underlying concurrency libraries and tools can be shared. Describe how data blocks having different granularities (e.g. groups of particles, events) are processed concurrently and synchronized. DNN (including simulation GANs) offloading to GPU could be an early example to work on. A parallelized Geant particle transport mechanism would be another one.</w:t>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b w:val="1"/>
          <w:rtl w:val="0"/>
        </w:rPr>
        <w:t xml:space="preserve">Domain-specific language</w:t>
      </w:r>
      <w:r w:rsidDel="00000000" w:rsidR="00000000" w:rsidRPr="00000000">
        <w:rPr>
          <w:rtl w:val="0"/>
        </w:rPr>
        <w:t xml:space="preserve">. We believe it is useful to describe the language that HEP uses to define and describe how to simulate and reconstruct physics events. By language, we mean the terms used to communicate and express how tasks are described and carried out within a framework. This includes not only expressing data dependencies, but also resources preferences and constraints, such a GPU. The goal here is to provide enough information for a group to take on development of domain-specific libraries components and tools that will increase the efficiency of carrying out physics.  [</w:t>
      </w:r>
      <w:ins w:author="Benedikt Hegner" w:id="0" w:date="2018-01-19T09:42:05Z">
        <w:r w:rsidDel="00000000" w:rsidR="00000000" w:rsidRPr="00000000">
          <w:rPr>
            <w:b w:val="1"/>
            <w:color w:val="980000"/>
            <w:rtl w:val="0"/>
            <w:rPrChange w:author="Benedikt Hegner" w:id="1" w:date="2018-01-19T09:42:05Z">
              <w:rPr/>
            </w:rPrChange>
          </w:rPr>
          <w:t xml:space="preserve">FIXME</w:t>
        </w:r>
      </w:ins>
      <w:r w:rsidDel="00000000" w:rsidR="00000000" w:rsidRPr="00000000">
        <w:rPr>
          <w:rtl w:val="0"/>
        </w:rPr>
        <w:t xml:space="preserve">the wording here needs much improvement.  Maybe a good example is how ML toolkits have evolved over the past few years - the abstractions that have been developed have greatly increased productivity and growth in the ML space]</w:t>
      </w:r>
    </w:p>
    <w:p w:rsidR="00000000" w:rsidDel="00000000" w:rsidP="00000000" w:rsidRDefault="00000000" w:rsidRPr="00000000">
      <w:pPr>
        <w:spacing w:after="200" w:lineRule="auto"/>
        <w:contextualSpacing w:val="0"/>
        <w:rPr/>
      </w:pPr>
      <w:commentRangeStart w:id="8"/>
      <w:r w:rsidDel="00000000" w:rsidR="00000000" w:rsidRPr="00000000">
        <w:rPr>
          <w:b w:val="1"/>
          <w:rtl w:val="0"/>
        </w:rPr>
        <w:t xml:space="preserve">Coupling with ongoing R&amp;D activities</w:t>
      </w:r>
      <w:r w:rsidDel="00000000" w:rsidR="00000000" w:rsidRPr="00000000">
        <w:rPr>
          <w:rtl w:val="0"/>
        </w:rPr>
        <w:t xml:space="preserve">. Forward-looking work is underway as part of projects funded through government agencies, laboratories, and collaborations.  We want to be sure that relevant ideas and accomplishment are known, and that the groups doing this work have a place to report to and receive feedback for everyone’s benefit.  </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b w:val="1"/>
          <w:rtl w:val="0"/>
        </w:rPr>
        <w:t xml:space="preserve">Concluding workshop</w:t>
      </w:r>
      <w:r w:rsidDel="00000000" w:rsidR="00000000" w:rsidRPr="00000000">
        <w:rPr>
          <w:rtl w:val="0"/>
        </w:rPr>
        <w:t xml:space="preserve">. Soon after the end of the first year, our goal is to have a workshop.  This workshop will be used for reporting on results, reviewing alignment with written three-year goals, and agreeing upon and developing next steps forward. </w:t>
      </w:r>
    </w:p>
    <w:p w:rsidR="00000000" w:rsidDel="00000000" w:rsidP="00000000" w:rsidRDefault="00000000" w:rsidRPr="00000000">
      <w:pPr>
        <w:pStyle w:val="Heading2"/>
        <w:contextualSpacing w:val="0"/>
        <w:rPr/>
      </w:pPr>
      <w:bookmarkStart w:colFirst="0" w:colLast="0" w:name="_eug1iw8sk0or" w:id="6"/>
      <w:bookmarkEnd w:id="6"/>
      <w:r w:rsidDel="00000000" w:rsidR="00000000" w:rsidRPr="00000000">
        <w:rPr>
          <w:rtl w:val="0"/>
        </w:rPr>
        <w:t xml:space="preserve">Three-year goals</w:t>
      </w:r>
    </w:p>
    <w:p w:rsidR="00000000" w:rsidDel="00000000" w:rsidP="00000000" w:rsidRDefault="00000000" w:rsidRPr="00000000">
      <w:pPr>
        <w:spacing w:after="200" w:lineRule="auto"/>
        <w:contextualSpacing w:val="0"/>
        <w:rPr/>
      </w:pPr>
      <w:commentRangeStart w:id="9"/>
      <w:r w:rsidDel="00000000" w:rsidR="00000000" w:rsidRPr="00000000">
        <w:rPr>
          <w:rtl w:val="0"/>
        </w:rPr>
        <w:t xml:space="preserve">Our assumption is that a set of three-year goals will be completed by </w:t>
      </w:r>
      <w:r w:rsidDel="00000000" w:rsidR="00000000" w:rsidRPr="00000000">
        <w:rPr>
          <w:rtl w:val="0"/>
        </w:rPr>
        <w:t xml:space="preserve">the end of 2020</w:t>
      </w:r>
      <w:r w:rsidDel="00000000" w:rsidR="00000000" w:rsidRPr="00000000">
        <w:rPr>
          <w:rtl w:val="0"/>
        </w:rPr>
        <w:t xml:space="preserve">. Since LHC run three is targeted to start at this time.  At least some of the focus ought to be on completing goals that demonstrate advances over what will be in production during this period.  An ongoing goal during this period ought to be incorporating advancements in practices and tools into codes that will be available during Run 3. </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spacing w:after="200" w:lineRule="auto"/>
        <w:contextualSpacing w:val="0"/>
        <w:rPr/>
      </w:pPr>
      <w:commentRangeStart w:id="10"/>
      <w:r w:rsidDel="00000000" w:rsidR="00000000" w:rsidRPr="00000000">
        <w:rPr>
          <w:b w:val="1"/>
          <w:rtl w:val="0"/>
        </w:rPr>
        <w:t xml:space="preserve">Common feature definition</w:t>
      </w:r>
      <w:r w:rsidDel="00000000" w:rsidR="00000000" w:rsidRPr="00000000">
        <w:rPr>
          <w:rtl w:val="0"/>
        </w:rPr>
        <w:t xml:space="preserve">.  Produce reports on how frameworks ought to evolve to  incorporate features of functional programming, scheduling across heterogeneous resources, polyglot programming, and addressing both necessary data model changes and I/O handling.</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b w:val="1"/>
          <w:rtl w:val="0"/>
        </w:rPr>
        <w:t xml:space="preserve">Technology upgrades</w:t>
      </w:r>
      <w:r w:rsidDel="00000000" w:rsidR="00000000" w:rsidRPr="00000000">
        <w:rPr>
          <w:rtl w:val="0"/>
        </w:rPr>
        <w:t xml:space="preserve">.  Useful technologies identified during the first phase ought to be further demonstrated and incorporated into existing tools wherever possible.</w:t>
      </w:r>
    </w:p>
    <w:p w:rsidR="00000000" w:rsidDel="00000000" w:rsidP="00000000" w:rsidRDefault="00000000" w:rsidRPr="00000000">
      <w:pPr>
        <w:spacing w:after="200" w:lineRule="auto"/>
        <w:contextualSpacing w:val="0"/>
        <w:rPr/>
      </w:pPr>
      <w:r w:rsidDel="00000000" w:rsidR="00000000" w:rsidRPr="00000000">
        <w:rPr>
          <w:b w:val="1"/>
          <w:rtl w:val="0"/>
        </w:rPr>
        <w:t xml:space="preserve">Keeping up with evolving facilities</w:t>
      </w:r>
      <w:r w:rsidDel="00000000" w:rsidR="00000000" w:rsidRPr="00000000">
        <w:rPr>
          <w:rtl w:val="0"/>
        </w:rPr>
        <w:t xml:space="preserve">.  Memory, storage, and network changes will be introduced during this timeframe.  We want studies that show how we might benefit from these changes.  A goal is to provide recommendations for how to react to ongoing facility upgrades in the three areas listed above. </w:t>
      </w:r>
    </w:p>
    <w:p w:rsidR="00000000" w:rsidDel="00000000" w:rsidP="00000000" w:rsidRDefault="00000000" w:rsidRPr="00000000">
      <w:pPr>
        <w:spacing w:after="200" w:lineRule="auto"/>
        <w:contextualSpacing w:val="0"/>
        <w:rPr/>
      </w:pPr>
      <w:r w:rsidDel="00000000" w:rsidR="00000000" w:rsidRPr="00000000">
        <w:rPr>
          <w:b w:val="1"/>
          <w:rtl w:val="0"/>
        </w:rPr>
        <w:t xml:space="preserve">Common library integration</w:t>
      </w:r>
      <w:r w:rsidDel="00000000" w:rsidR="00000000" w:rsidRPr="00000000">
        <w:rPr>
          <w:rtl w:val="0"/>
        </w:rPr>
        <w:t xml:space="preserve">.  Plans for breaking out common tools should be made during this period, along with demonstrating how current frameworks might evolve to share more components.</w:t>
      </w:r>
    </w:p>
    <w:p w:rsidR="00000000" w:rsidDel="00000000" w:rsidP="00000000" w:rsidRDefault="00000000" w:rsidRPr="00000000">
      <w:pPr>
        <w:spacing w:after="200" w:lineRule="auto"/>
        <w:contextualSpacing w:val="0"/>
        <w:rPr/>
      </w:pPr>
      <w:r w:rsidDel="00000000" w:rsidR="00000000" w:rsidRPr="00000000">
        <w:rPr>
          <w:b w:val="1"/>
          <w:rtl w:val="0"/>
        </w:rPr>
        <w:t xml:space="preserve">Geant-framework cohesion</w:t>
      </w:r>
      <w:r w:rsidDel="00000000" w:rsidR="00000000" w:rsidRPr="00000000">
        <w:rPr>
          <w:rtl w:val="0"/>
        </w:rPr>
        <w:t xml:space="preserve">. Make the next steps in bringing underlying technology, toolkits, and designs together so Geant fits well within the framework.  A demonstration should be available in at least one of the frameworks used in Run 3 of the LHC.</w:t>
      </w:r>
    </w:p>
    <w:p w:rsidR="00000000" w:rsidDel="00000000" w:rsidP="00000000" w:rsidRDefault="00000000" w:rsidRPr="00000000">
      <w:pPr>
        <w:spacing w:after="200" w:lineRule="auto"/>
        <w:contextualSpacing w:val="0"/>
        <w:rPr/>
      </w:pPr>
      <w:r w:rsidDel="00000000" w:rsidR="00000000" w:rsidRPr="00000000">
        <w:rPr>
          <w:b w:val="1"/>
          <w:rtl w:val="0"/>
        </w:rPr>
        <w:t xml:space="preserve">Blending of Workflow Management System functions</w:t>
      </w:r>
      <w:r w:rsidDel="00000000" w:rsidR="00000000" w:rsidRPr="00000000">
        <w:rPr>
          <w:rtl w:val="0"/>
        </w:rPr>
        <w:t xml:space="preserve">. Multi-node scheduling and heterogeneous resource management will start to become more relevant during this period.  Frameworks ought to share responsibility with larger orchestration systems, and better exchange information to increase flexibility in scheduling on diverse platforms and architectures.  </w:t>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b w:val="1"/>
          <w:rtl w:val="0"/>
        </w:rPr>
        <w:t xml:space="preserve">Facilities </w:t>
      </w:r>
      <w:commentRangeStart w:id="11"/>
      <w:commentRangeStart w:id="12"/>
      <w:r w:rsidDel="00000000" w:rsidR="00000000" w:rsidRPr="00000000">
        <w:rPr>
          <w:b w:val="1"/>
          <w:rtl w:val="0"/>
        </w:rPr>
        <w:t xml:space="preserve">embedding</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We have a consensus that the main programming language we will be using in the near future is C++. Much of our community stresses use of modern language features. </w:t>
      </w:r>
      <w:r w:rsidDel="00000000" w:rsidR="00000000" w:rsidRPr="00000000">
        <w:rPr>
          <w:rtl w:val="0"/>
        </w:rPr>
        <w:t xml:space="preserve">However, some supercomputing facilities require the compilation of software with dedicated compiler setups, thus </w:t>
      </w:r>
      <w:r w:rsidDel="00000000" w:rsidR="00000000" w:rsidRPr="00000000">
        <w:rPr>
          <w:rtl w:val="0"/>
        </w:rPr>
        <w:t xml:space="preserve">making use of new language features difficult.</w:t>
      </w:r>
      <w:r w:rsidDel="00000000" w:rsidR="00000000" w:rsidRPr="00000000">
        <w:rPr>
          <w:rtl w:val="0"/>
        </w:rPr>
        <w:t xml:space="preserve"> By the time of the milestone, we should have members of the HEP community embedded in the decision-making process for the provisioning of these machines. Since other programming languages are also used, the same arguments can be made for them.</w:t>
      </w:r>
    </w:p>
    <w:p w:rsidR="00000000" w:rsidDel="00000000" w:rsidP="00000000" w:rsidRDefault="00000000" w:rsidRPr="00000000">
      <w:pPr>
        <w:spacing w:after="200" w:lineRule="auto"/>
        <w:contextualSpacing w:val="0"/>
        <w:rPr/>
      </w:pPr>
      <w:commentRangeStart w:id="13"/>
      <w:r w:rsidDel="00000000" w:rsidR="00000000" w:rsidRPr="00000000">
        <w:rPr>
          <w:b w:val="1"/>
          <w:rtl w:val="0"/>
        </w:rPr>
        <w:t xml:space="preserve">Continued coupling with ongoing R&amp;D activities</w:t>
      </w:r>
      <w:r w:rsidDel="00000000" w:rsidR="00000000" w:rsidRPr="00000000">
        <w:rPr>
          <w:rtl w:val="0"/>
        </w:rPr>
        <w:t xml:space="preserve">. Projects funded outside this work will continue through this period, and our one-year goals ought to continue here. </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b w:val="1"/>
          <w:rtl w:val="0"/>
        </w:rPr>
        <w:t xml:space="preserve">Progress workshops</w:t>
      </w:r>
      <w:r w:rsidDel="00000000" w:rsidR="00000000" w:rsidRPr="00000000">
        <w:rPr>
          <w:rtl w:val="0"/>
        </w:rPr>
        <w:t xml:space="preserve">.  Workshops should happen at the end of each year, with goals similar to those listed in the previous section.  </w:t>
      </w:r>
    </w:p>
    <w:p w:rsidR="00000000" w:rsidDel="00000000" w:rsidP="00000000" w:rsidRDefault="00000000" w:rsidRPr="00000000">
      <w:pPr>
        <w:pStyle w:val="Heading2"/>
        <w:contextualSpacing w:val="0"/>
        <w:rPr/>
      </w:pPr>
      <w:bookmarkStart w:colFirst="0" w:colLast="0" w:name="_5aq5va8s7ct7" w:id="7"/>
      <w:bookmarkEnd w:id="7"/>
      <w:r w:rsidDel="00000000" w:rsidR="00000000" w:rsidRPr="00000000">
        <w:rPr>
          <w:rtl w:val="0"/>
        </w:rPr>
        <w:t xml:space="preserve">Five-year goals</w:t>
      </w:r>
    </w:p>
    <w:p w:rsidR="00000000" w:rsidDel="00000000" w:rsidP="00000000" w:rsidRDefault="00000000" w:rsidRPr="00000000">
      <w:pPr>
        <w:spacing w:after="200" w:lineRule="auto"/>
        <w:contextualSpacing w:val="0"/>
        <w:rPr/>
      </w:pPr>
      <w:r w:rsidDel="00000000" w:rsidR="00000000" w:rsidRPr="00000000">
        <w:rPr>
          <w:rtl w:val="0"/>
        </w:rPr>
        <w:t xml:space="preserve">Our assumption is that a set of five-year goals will be completed by the end of 2022. By this time we ought to have in place plans for taking the R&amp;D results and incorporating them into the framework software that will be further developed and utilized for HL-LHC. We anticipate to work on these items:</w:t>
      </w:r>
    </w:p>
    <w:p w:rsidR="00000000" w:rsidDel="00000000" w:rsidP="00000000" w:rsidRDefault="00000000" w:rsidRPr="00000000">
      <w:pPr>
        <w:spacing w:after="200" w:lineRule="auto"/>
        <w:contextualSpacing w:val="0"/>
        <w:rPr/>
      </w:pPr>
      <w:r w:rsidDel="00000000" w:rsidR="00000000" w:rsidRPr="00000000">
        <w:rPr>
          <w:b w:val="1"/>
          <w:rtl w:val="0"/>
        </w:rPr>
        <w:t xml:space="preserve">Facilities readiness</w:t>
      </w:r>
      <w:r w:rsidDel="00000000" w:rsidR="00000000" w:rsidRPr="00000000">
        <w:rPr>
          <w:rtl w:val="0"/>
        </w:rPr>
        <w:t xml:space="preserve">. A proven strategy for the integration of HEP software frameworks with supercomputer centres and cloud providers. This work will be done in cooperation with the facilities WG.</w:t>
      </w:r>
    </w:p>
    <w:p w:rsidR="00000000" w:rsidDel="00000000" w:rsidP="00000000" w:rsidRDefault="00000000" w:rsidRPr="00000000">
      <w:pPr>
        <w:spacing w:after="200" w:lineRule="auto"/>
        <w:contextualSpacing w:val="0"/>
        <w:rPr/>
      </w:pPr>
      <w:r w:rsidDel="00000000" w:rsidR="00000000" w:rsidRPr="00000000">
        <w:rPr>
          <w:b w:val="1"/>
          <w:rtl w:val="0"/>
        </w:rPr>
        <w:t xml:space="preserve">Common tools and practices demonstrated and in place where possible</w:t>
      </w:r>
      <w:r w:rsidDel="00000000" w:rsidR="00000000" w:rsidRPr="00000000">
        <w:rPr>
          <w:rtl w:val="0"/>
        </w:rPr>
        <w:t xml:space="preserve">. Based on the common tools and components identified during the </w:t>
      </w:r>
      <w:r w:rsidDel="00000000" w:rsidR="00000000" w:rsidRPr="00000000">
        <w:rPr>
          <w:i w:val="1"/>
          <w:rtl w:val="0"/>
        </w:rPr>
        <w:t xml:space="preserve">common library integration</w:t>
      </w:r>
      <w:r w:rsidDel="00000000" w:rsidR="00000000" w:rsidRPr="00000000">
        <w:rPr>
          <w:rtl w:val="0"/>
        </w:rPr>
        <w:t xml:space="preserve"> milestone, work on production quality framework libraries for use by multiple experiments.</w:t>
      </w:r>
    </w:p>
    <w:p w:rsidR="00000000" w:rsidDel="00000000" w:rsidP="00000000" w:rsidRDefault="00000000" w:rsidRPr="00000000">
      <w:pPr>
        <w:spacing w:after="200" w:lineRule="auto"/>
        <w:contextualSpacing w:val="0"/>
        <w:rPr/>
      </w:pPr>
      <w:r w:rsidDel="00000000" w:rsidR="00000000" w:rsidRPr="00000000">
        <w:rPr>
          <w:b w:val="1"/>
          <w:rtl w:val="0"/>
        </w:rPr>
        <w:t xml:space="preserve">Interaction with</w:t>
      </w:r>
      <w:r w:rsidDel="00000000" w:rsidR="00000000" w:rsidRPr="00000000">
        <w:rPr>
          <w:b w:val="1"/>
          <w:rtl w:val="0"/>
        </w:rPr>
        <w:t xml:space="preserve"> Workflow and Data Management System</w:t>
      </w:r>
      <w:r w:rsidDel="00000000" w:rsidR="00000000" w:rsidRPr="00000000">
        <w:rPr>
          <w:b w:val="1"/>
          <w:rtl w:val="0"/>
        </w:rPr>
        <w:t xml:space="preserve">s</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By this time well-defined interfaces between those systems and frameworks should be prepared, including at least one proven reference implementation. </w:t>
      </w:r>
    </w:p>
    <w:p w:rsidR="00000000" w:rsidDel="00000000" w:rsidP="00000000" w:rsidRDefault="00000000" w:rsidRPr="00000000">
      <w:pPr>
        <w:spacing w:after="200" w:lineRule="auto"/>
        <w:contextualSpacing w:val="0"/>
        <w:rPr/>
      </w:pPr>
      <w:r w:rsidDel="00000000" w:rsidR="00000000" w:rsidRPr="00000000">
        <w:rPr>
          <w:b w:val="1"/>
          <w:rtl w:val="0"/>
        </w:rPr>
        <w:t xml:space="preserve">Incorporation of results from ongoing R&amp;D activities</w:t>
      </w:r>
      <w:r w:rsidDel="00000000" w:rsidR="00000000" w:rsidRPr="00000000">
        <w:rPr>
          <w:rtl w:val="0"/>
        </w:rPr>
        <w:t xml:space="preserve">. There will be independent progress on parallelization strategies and implementations. At the time scale of 5 years we anticipate at least one major paradigm shift to take place, which can not be incorporated by continuous adjustment alone. </w:t>
      </w:r>
    </w:p>
    <w:p w:rsidR="00000000" w:rsidDel="00000000" w:rsidP="00000000" w:rsidRDefault="00000000" w:rsidRPr="00000000">
      <w:pPr>
        <w:spacing w:after="200" w:lineRule="auto"/>
        <w:contextualSpacing w:val="0"/>
        <w:rPr/>
      </w:pPr>
      <w:r w:rsidDel="00000000" w:rsidR="00000000" w:rsidRPr="00000000">
        <w:rPr>
          <w:b w:val="1"/>
          <w:rtl w:val="0"/>
        </w:rPr>
        <w:t xml:space="preserve">Defining what happens next</w:t>
      </w:r>
      <w:r w:rsidDel="00000000" w:rsidR="00000000" w:rsidRPr="00000000">
        <w:rPr>
          <w:rtl w:val="0"/>
        </w:rPr>
        <w:t xml:space="preserve">. Based on the results of the mentioned activities and the results of the other HSF working groups, re-evaluate and define a concrete strategy for common framework implementations for the coming years. </w:t>
      </w:r>
    </w:p>
    <w:p w:rsidR="00000000" w:rsidDel="00000000" w:rsidP="00000000" w:rsidRDefault="00000000" w:rsidRPr="00000000">
      <w:pPr>
        <w:pStyle w:val="Heading3"/>
        <w:contextualSpacing w:val="0"/>
        <w:rPr>
          <w:color w:val="674ea7"/>
        </w:rPr>
      </w:pPr>
      <w:bookmarkStart w:colFirst="0" w:colLast="0" w:name="_j9dsjvdxjkmz" w:id="8"/>
      <w:bookmarkEnd w:id="8"/>
      <w:commentRangeStart w:id="14"/>
      <w:r w:rsidDel="00000000" w:rsidR="00000000" w:rsidRPr="00000000">
        <w:rPr>
          <w:color w:val="674ea7"/>
          <w:rtl w:val="0"/>
        </w:rPr>
        <w:t xml:space="preserve">Working towards these goals</w:t>
      </w:r>
    </w:p>
    <w:p w:rsidR="00000000" w:rsidDel="00000000" w:rsidP="00000000" w:rsidRDefault="00000000" w:rsidRPr="00000000">
      <w:pPr>
        <w:spacing w:after="200" w:lineRule="auto"/>
        <w:contextualSpacing w:val="0"/>
        <w:rPr/>
      </w:pPr>
      <w:r w:rsidDel="00000000" w:rsidR="00000000" w:rsidRPr="00000000">
        <w:rPr>
          <w:rtl w:val="0"/>
        </w:rPr>
        <w:t xml:space="preserve">To organize the community and to work towards these goals, one needs to establish regular working group meetings, on a bi-monthly basis as we did with the concurrency forum. Face to face workshops after at least the 1st and the 3rd year can be co-hosted with events like CHEP and/or the WLCG workshops. A future planning workshop for transforming the results of the R&amp;D activities into a full development and deployment project plan should happen at the 5-year timescale.</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8"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enedikt Hegner" w:id="1" w:date="2018-01-19T09:50: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explicit mentioning of use-cases and stakeholders</w:t>
      </w:r>
    </w:p>
  </w:comment>
  <w:comment w:author="Benedikt Hegner" w:id="10" w:date="2018-01-19T09:45: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contained on CWP text about creating prototypes and demonstrators</w:t>
      </w:r>
    </w:p>
  </w:comment>
  <w:comment w:author="Benedikt Hegner" w:id="13" w:date="2018-01-19T09:45: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elsewhere</w:t>
      </w:r>
    </w:p>
  </w:comment>
  <w:comment w:author="Elizabeth Sexton-Kennedy" w:id="0" w:date="2018-01-23T00:13: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Graeme took this out... dI wonder why?</w:t>
      </w:r>
    </w:p>
  </w:comment>
  <w:comment w:author="Paolo Calafiura" w:id="4" w:date="2017-11-01T18:45: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against that, but is it a year one priority?</w:t>
      </w:r>
    </w:p>
  </w:comment>
  <w:comment w:author="Elizabeth Sexton-Kennedy" w:id="5" w:date="2017-11-08T13:39: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that it informs the strategy of what to work on in the next years, it has some priority but I agree not the top one.  This is mostly a hook into the direction of sharing reconstruction and analysis tools which I think is an important question to answer.</w:t>
      </w:r>
    </w:p>
  </w:comment>
  <w:comment w:author="Benedikt Hegner" w:id="6" w:date="2018-01-19T09:34: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it to the three year plans</w:t>
      </w:r>
    </w:p>
  </w:comment>
  <w:comment w:author="Benedikt Hegner" w:id="7" w:date="2018-01-19T09:38: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ops. moving back according to CWP</w:t>
      </w:r>
    </w:p>
  </w:comment>
  <w:comment w:author="Benedikt Hegner" w:id="3" w:date="2018-01-19T09:36: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mirrors libraries for concurrency</w:t>
      </w:r>
    </w:p>
  </w:comment>
  <w:comment w:author="Benedikt Hegner" w:id="14" w:date="2018-01-19T09:48: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into introduction of the roadmap section</w:t>
      </w:r>
    </w:p>
  </w:comment>
  <w:comment w:author="Jim Kowalkowski" w:id="11" w:date="2017-10-31T15:51: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preparation of benchmark applications that are representative of our workloads.</w:t>
      </w:r>
    </w:p>
  </w:comment>
  <w:comment w:author="Elizabeth Sexton-Kennedy" w:id="12" w:date="2017-11-08T13:42: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whole WLCG working group dedicated to this goal... the "CPU benchmarking task force" maybe we should say we need better representation there? (IMO the answer is yes)</w:t>
      </w:r>
    </w:p>
  </w:comment>
  <w:comment w:author="Benedikt Hegner" w:id="2" w:date="2018-01-19T09:39: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mirrors analysis of the functional differences</w:t>
      </w:r>
    </w:p>
  </w:comment>
  <w:comment w:author="Benedikt Hegner" w:id="9" w:date="2018-01-19T09:44: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CWP text into here</w:t>
      </w:r>
    </w:p>
  </w:comment>
  <w:comment w:author="Benedikt Hegner" w:id="8" w:date="2018-01-19T09:43: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somewhere in introduction or other place. not deliverable per 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